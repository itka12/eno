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354" w:rsidRDefault="00226354" w:rsidP="00226354">
      <w:pPr>
        <w:pStyle w:val="a3"/>
      </w:pPr>
      <w:proofErr w:type="spellStart"/>
      <w:r>
        <w:rPr>
          <w:rFonts w:ascii="굴림" w:hint="eastAsia"/>
          <w:sz w:val="26"/>
          <w:szCs w:val="26"/>
        </w:rPr>
        <w:t>질문있어요</w:t>
      </w:r>
      <w:proofErr w:type="spellEnd"/>
      <w:r>
        <w:rPr>
          <w:rFonts w:ascii="굴림" w:hint="eastAsia"/>
          <w:sz w:val="26"/>
          <w:szCs w:val="26"/>
        </w:rPr>
        <w:t xml:space="preserve">. </w:t>
      </w:r>
      <w:bookmarkStart w:id="0" w:name="_GoBack"/>
      <w:bookmarkEnd w:id="0"/>
      <w:del w:id="1" w:author="cse" w:date="2023-04-19T13:33:00Z">
        <w:r w:rsidDel="00226354">
          <w:rPr>
            <w:rFonts w:ascii="굴림" w:hint="eastAsia"/>
          </w:rPr>
          <w:delText xml:space="preserve">Надад </w:delText>
        </w:r>
      </w:del>
      <w:r>
        <w:rPr>
          <w:rFonts w:ascii="굴림" w:hint="eastAsia"/>
        </w:rPr>
        <w:t xml:space="preserve">асуулт </w:t>
      </w:r>
      <w:proofErr w:type="spellStart"/>
      <w:r>
        <w:rPr>
          <w:rFonts w:ascii="굴림" w:hint="eastAsia"/>
        </w:rPr>
        <w:t>байна</w:t>
      </w:r>
      <w:proofErr w:type="spellEnd"/>
      <w:r>
        <w:rPr>
          <w:rFonts w:ascii="굴림" w:hint="eastAsia"/>
        </w:rPr>
        <w:t>.</w:t>
      </w:r>
    </w:p>
    <w:p w:rsidR="00226354" w:rsidRDefault="00226354" w:rsidP="00226354">
      <w:pPr>
        <w:pStyle w:val="a3"/>
      </w:pPr>
      <w:r>
        <w:rPr>
          <w:rFonts w:ascii="굴림" w:hint="eastAsia"/>
          <w:sz w:val="26"/>
          <w:szCs w:val="26"/>
        </w:rPr>
        <w:t xml:space="preserve">알아요? = 이해했어요? </w:t>
      </w:r>
      <w:r>
        <w:rPr>
          <w:rFonts w:ascii="굴림"/>
          <w:lang w:val="mn-MN"/>
        </w:rPr>
        <w:t xml:space="preserve">Мэдэх </w:t>
      </w:r>
      <w:r>
        <w:rPr>
          <w:rFonts w:ascii="Calibri" w:eastAsia="Calibri" w:hAnsi="Calibri" w:cs="Calibri"/>
          <w:lang w:val="mn-MN"/>
        </w:rPr>
        <w:t>ү</w:t>
      </w:r>
      <w:r>
        <w:rPr>
          <w:rFonts w:ascii="Calibri" w:eastAsiaTheme="minorEastAsia" w:hAnsi="Calibri" w:cs="Calibri"/>
          <w:lang w:val="mn-MN"/>
        </w:rPr>
        <w:t xml:space="preserve">ү </w:t>
      </w:r>
      <w:r>
        <w:rPr>
          <w:rFonts w:ascii="굴림" w:hint="eastAsia"/>
        </w:rPr>
        <w:t xml:space="preserve">? = </w:t>
      </w:r>
      <w:proofErr w:type="spellStart"/>
      <w:r>
        <w:rPr>
          <w:rFonts w:ascii="굴림" w:hint="eastAsia"/>
        </w:rPr>
        <w:t>Та</w:t>
      </w:r>
      <w:proofErr w:type="spellEnd"/>
      <w:r>
        <w:rPr>
          <w:rFonts w:ascii="굴림" w:hint="eastAsia"/>
        </w:rPr>
        <w:t xml:space="preserve"> </w:t>
      </w:r>
      <w:proofErr w:type="spellStart"/>
      <w:r>
        <w:rPr>
          <w:rFonts w:ascii="굴림" w:hint="eastAsia"/>
        </w:rPr>
        <w:t>ойлго</w:t>
      </w:r>
      <w:r>
        <w:rPr>
          <w:rFonts w:ascii="굴림" w:hint="eastAsia"/>
        </w:rPr>
        <w:t>сон</w:t>
      </w:r>
      <w:proofErr w:type="spellEnd"/>
      <w:r>
        <w:rPr>
          <w:rFonts w:ascii="굴림" w:hint="eastAsia"/>
        </w:rPr>
        <w:t xml:space="preserve"> </w:t>
      </w:r>
      <w:r>
        <w:rPr>
          <w:rFonts w:ascii="굴림"/>
          <w:lang w:val="mn-MN"/>
        </w:rPr>
        <w:t>уу</w:t>
      </w:r>
      <w:r>
        <w:rPr>
          <w:rFonts w:ascii="굴림" w:hint="eastAsia"/>
        </w:rPr>
        <w:t>?</w:t>
      </w:r>
    </w:p>
    <w:p w:rsidR="00226354" w:rsidRDefault="00226354" w:rsidP="00226354">
      <w:pPr>
        <w:pStyle w:val="a3"/>
      </w:pPr>
      <w:r>
        <w:rPr>
          <w:rFonts w:ascii="굴림" w:hint="eastAsia"/>
          <w:sz w:val="26"/>
          <w:szCs w:val="26"/>
        </w:rPr>
        <w:t xml:space="preserve">알아요. = 이해했어요. </w:t>
      </w:r>
      <w:proofErr w:type="spellStart"/>
      <w:r>
        <w:rPr>
          <w:rFonts w:ascii="굴림" w:hint="eastAsia"/>
        </w:rPr>
        <w:t>мэднэ</w:t>
      </w:r>
      <w:proofErr w:type="spellEnd"/>
      <w:r>
        <w:rPr>
          <w:rFonts w:ascii="굴림" w:hint="eastAsia"/>
        </w:rPr>
        <w:t xml:space="preserve">. = </w:t>
      </w:r>
      <w:proofErr w:type="spellStart"/>
      <w:r>
        <w:rPr>
          <w:rFonts w:ascii="굴림" w:hint="eastAsia"/>
        </w:rPr>
        <w:t>ойлгож</w:t>
      </w:r>
      <w:proofErr w:type="spellEnd"/>
      <w:r>
        <w:rPr>
          <w:rFonts w:ascii="굴림" w:hint="eastAsia"/>
        </w:rPr>
        <w:t xml:space="preserve"> </w:t>
      </w:r>
      <w:proofErr w:type="spellStart"/>
      <w:r>
        <w:rPr>
          <w:rFonts w:ascii="굴림" w:hint="eastAsia"/>
        </w:rPr>
        <w:t>байна</w:t>
      </w:r>
      <w:proofErr w:type="spellEnd"/>
      <w:r>
        <w:rPr>
          <w:rFonts w:ascii="굴림" w:hint="eastAsia"/>
        </w:rPr>
        <w:t>.</w:t>
      </w:r>
    </w:p>
    <w:p w:rsidR="00226354" w:rsidRDefault="00226354" w:rsidP="00226354">
      <w:pPr>
        <w:pStyle w:val="a3"/>
      </w:pPr>
      <w:r>
        <w:rPr>
          <w:rFonts w:ascii="굴림" w:hint="eastAsia"/>
          <w:sz w:val="26"/>
          <w:szCs w:val="26"/>
        </w:rPr>
        <w:t xml:space="preserve">쓰세요. </w:t>
      </w:r>
      <w:proofErr w:type="spellStart"/>
      <w:ins w:id="2" w:author="cse" w:date="2023-04-19T13:33:00Z">
        <w:r>
          <w:rPr>
            <w:rFonts w:ascii="Apple" w:eastAsiaTheme="minorEastAsia" w:hAnsi="Apple" w:hint="eastAsia"/>
            <w:color w:val="202124"/>
            <w:lang w:val="mn-MN"/>
          </w:rPr>
          <w:t>Б</w:t>
        </w:r>
      </w:ins>
      <w:proofErr w:type="spellEnd"/>
      <w:del w:id="3" w:author="cse" w:date="2023-04-19T13:33:00Z">
        <w:r w:rsidDel="00226354">
          <w:rPr>
            <w:rFonts w:ascii="Apple" w:eastAsia="Apple" w:hAnsi="Apple"/>
            <w:color w:val="202124"/>
            <w:lang w:val="mn-MN"/>
          </w:rPr>
          <w:delText>б</w:delText>
        </w:r>
      </w:del>
      <w:r>
        <w:rPr>
          <w:rFonts w:ascii="Apple" w:eastAsiaTheme="minorEastAsia" w:hAnsi="Apple"/>
          <w:color w:val="202124"/>
          <w:lang w:val="mn-MN"/>
        </w:rPr>
        <w:t>ичээрээ</w:t>
      </w:r>
      <w:r>
        <w:rPr>
          <w:rFonts w:ascii="Apple" w:eastAsia="Apple" w:hAnsi="Apple"/>
          <w:color w:val="202124"/>
        </w:rPr>
        <w:t>.</w:t>
      </w:r>
    </w:p>
    <w:p w:rsidR="00226354" w:rsidRDefault="00226354" w:rsidP="00226354">
      <w:pPr>
        <w:pStyle w:val="a3"/>
      </w:pPr>
      <w:r>
        <w:rPr>
          <w:rFonts w:ascii="굴림" w:hint="eastAsia"/>
          <w:sz w:val="26"/>
          <w:szCs w:val="26"/>
        </w:rPr>
        <w:t xml:space="preserve">읽으세요. </w:t>
      </w:r>
      <w:proofErr w:type="spellStart"/>
      <w:r>
        <w:rPr>
          <w:rFonts w:ascii="Apple" w:eastAsia="Apple" w:hAnsi="Apple"/>
          <w:color w:val="202124"/>
        </w:rPr>
        <w:t>уншина</w:t>
      </w:r>
      <w:proofErr w:type="spellEnd"/>
      <w:r>
        <w:rPr>
          <w:rFonts w:ascii="Apple" w:eastAsia="Apple" w:hAnsi="Apple"/>
          <w:color w:val="202124"/>
        </w:rPr>
        <w:t xml:space="preserve"> </w:t>
      </w:r>
      <w:proofErr w:type="spellStart"/>
      <w:r>
        <w:rPr>
          <w:rFonts w:ascii="Apple" w:eastAsia="Apple" w:hAnsi="Apple"/>
          <w:color w:val="202124"/>
        </w:rPr>
        <w:t>уу</w:t>
      </w:r>
      <w:proofErr w:type="spellEnd"/>
      <w:r>
        <w:rPr>
          <w:rFonts w:ascii="Apple" w:eastAsia="Apple" w:hAnsi="Apple"/>
          <w:color w:val="202124"/>
        </w:rPr>
        <w:t>.</w:t>
      </w:r>
    </w:p>
    <w:p w:rsidR="00226354" w:rsidRPr="00226354" w:rsidRDefault="00226354" w:rsidP="00226354">
      <w:pPr>
        <w:pStyle w:val="a3"/>
        <w:rPr>
          <w:rFonts w:eastAsiaTheme="minorEastAsia" w:hint="eastAsia"/>
          <w:lang w:val="mn-MN"/>
        </w:rPr>
      </w:pPr>
      <w:r>
        <w:rPr>
          <w:rFonts w:ascii="굴림" w:hint="eastAsia"/>
          <w:sz w:val="26"/>
          <w:szCs w:val="26"/>
        </w:rPr>
        <w:t xml:space="preserve">말해요. </w:t>
      </w:r>
      <w:r>
        <w:rPr>
          <w:rFonts w:ascii="Apple" w:eastAsia="Apple" w:hAnsi="Apple"/>
          <w:color w:val="202124"/>
          <w:lang w:val="mn-MN"/>
        </w:rPr>
        <w:t>яриарай</w:t>
      </w:r>
    </w:p>
    <w:p w:rsidR="00226354" w:rsidRDefault="00226354" w:rsidP="00226354">
      <w:pPr>
        <w:pStyle w:val="a3"/>
      </w:pPr>
      <w:r>
        <w:rPr>
          <w:rFonts w:ascii="굴림" w:hint="eastAsia"/>
          <w:sz w:val="26"/>
          <w:szCs w:val="26"/>
        </w:rPr>
        <w:t xml:space="preserve">친구와 말해요. </w:t>
      </w:r>
      <w:proofErr w:type="spellStart"/>
      <w:r>
        <w:rPr>
          <w:rFonts w:ascii="굴림" w:hint="eastAsia"/>
        </w:rPr>
        <w:t>Най</w:t>
      </w:r>
      <w:r>
        <w:rPr>
          <w:rFonts w:ascii="Calibri" w:eastAsiaTheme="minorEastAsia" w:hAnsi="Calibri" w:cs="Calibri" w:hint="eastAsia"/>
        </w:rPr>
        <w:t>зтайгаа</w:t>
      </w:r>
      <w:proofErr w:type="spellEnd"/>
      <w:r>
        <w:rPr>
          <w:rFonts w:ascii="굴림" w:hint="eastAsia"/>
        </w:rPr>
        <w:t xml:space="preserve"> </w:t>
      </w:r>
      <w:proofErr w:type="spellStart"/>
      <w:r>
        <w:rPr>
          <w:rFonts w:ascii="굴림" w:hint="eastAsia"/>
        </w:rPr>
        <w:t>яри</w:t>
      </w:r>
      <w:r>
        <w:rPr>
          <w:rFonts w:ascii="굴림" w:hint="eastAsia"/>
        </w:rPr>
        <w:t>арай</w:t>
      </w:r>
      <w:proofErr w:type="spellEnd"/>
      <w:r>
        <w:rPr>
          <w:rFonts w:ascii="굴림" w:hint="eastAsia"/>
        </w:rPr>
        <w:t>.</w:t>
      </w:r>
    </w:p>
    <w:p w:rsidR="00226354" w:rsidRDefault="00226354" w:rsidP="00226354">
      <w:pPr>
        <w:pStyle w:val="a3"/>
      </w:pPr>
      <w:r>
        <w:rPr>
          <w:rFonts w:ascii="굴림" w:hint="eastAsia"/>
          <w:sz w:val="26"/>
          <w:szCs w:val="26"/>
        </w:rPr>
        <w:t xml:space="preserve">쉬세요. </w:t>
      </w:r>
      <w:proofErr w:type="spellStart"/>
      <w:r>
        <w:rPr>
          <w:rFonts w:ascii="굴림" w:hint="eastAsia"/>
        </w:rPr>
        <w:t>амра</w:t>
      </w:r>
      <w:r>
        <w:rPr>
          <w:rFonts w:ascii="굴림" w:hint="eastAsia"/>
        </w:rPr>
        <w:t>арай</w:t>
      </w:r>
      <w:proofErr w:type="spellEnd"/>
      <w:r>
        <w:rPr>
          <w:rFonts w:ascii="굴림" w:hint="eastAsia"/>
        </w:rPr>
        <w:t>.</w:t>
      </w:r>
    </w:p>
    <w:p w:rsidR="00226354" w:rsidRPr="00226354" w:rsidRDefault="00226354" w:rsidP="00226354">
      <w:pPr>
        <w:pStyle w:val="a3"/>
        <w:rPr>
          <w:rFonts w:eastAsiaTheme="minorEastAsia" w:hint="eastAsia"/>
          <w:lang w:val="mn-MN"/>
        </w:rPr>
      </w:pPr>
      <w:r>
        <w:rPr>
          <w:rFonts w:ascii="굴림" w:hint="eastAsia"/>
          <w:sz w:val="26"/>
          <w:szCs w:val="26"/>
        </w:rPr>
        <w:t xml:space="preserve">쉬는 시간입니다. </w:t>
      </w:r>
      <w:proofErr w:type="spellStart"/>
      <w:r>
        <w:rPr>
          <w:rFonts w:ascii="Apple" w:eastAsia="Apple" w:hAnsi="Apple"/>
          <w:color w:val="202124"/>
        </w:rPr>
        <w:t>Амр</w:t>
      </w:r>
      <w:proofErr w:type="spellEnd"/>
      <w:r>
        <w:rPr>
          <w:rFonts w:ascii="Apple" w:eastAsia="Apple" w:hAnsi="Apple"/>
          <w:color w:val="202124"/>
          <w:lang w:val="mn-MN"/>
        </w:rPr>
        <w:t>а</w:t>
      </w:r>
      <w:r>
        <w:rPr>
          <w:rFonts w:ascii="Apple" w:eastAsiaTheme="minorEastAsia" w:hAnsi="Apple"/>
          <w:color w:val="202124"/>
          <w:lang w:val="mn-MN"/>
        </w:rPr>
        <w:t xml:space="preserve">лтын цаг </w:t>
      </w:r>
      <w:proofErr w:type="gramStart"/>
      <w:r>
        <w:rPr>
          <w:rFonts w:ascii="Apple" w:eastAsiaTheme="minorEastAsia" w:hAnsi="Apple"/>
          <w:color w:val="202124"/>
          <w:lang w:val="mn-MN"/>
        </w:rPr>
        <w:t>боллоо</w:t>
      </w:r>
      <w:r>
        <w:rPr>
          <w:rFonts w:ascii="Apple" w:eastAsia="Apple" w:hAnsi="Apple"/>
          <w:color w:val="202124"/>
        </w:rPr>
        <w:t>.</w:t>
      </w:r>
      <w:r>
        <w:rPr>
          <w:rFonts w:ascii="Apple" w:eastAsiaTheme="minorEastAsia" w:hAnsi="Apple" w:hint="eastAsia"/>
          <w:color w:val="202124"/>
          <w:lang w:val="mn-MN"/>
        </w:rPr>
        <w:t>(</w:t>
      </w:r>
      <w:proofErr w:type="gramEnd"/>
      <w:r>
        <w:rPr>
          <w:rFonts w:ascii="Apple" w:eastAsiaTheme="minorEastAsia" w:hAnsi="Apple"/>
          <w:color w:val="202124"/>
          <w:lang w:val="mn-MN"/>
        </w:rPr>
        <w:t xml:space="preserve"> завсарлагааны цаг)</w:t>
      </w:r>
    </w:p>
    <w:p w:rsidR="00226354" w:rsidRDefault="00226354" w:rsidP="00226354">
      <w:pPr>
        <w:pStyle w:val="a3"/>
      </w:pPr>
      <w:r>
        <w:rPr>
          <w:rFonts w:ascii="굴림" w:hint="eastAsia"/>
          <w:sz w:val="26"/>
          <w:szCs w:val="26"/>
        </w:rPr>
        <w:t xml:space="preserve">공부 시간입니다. </w:t>
      </w:r>
      <w:proofErr w:type="spellStart"/>
      <w:r>
        <w:rPr>
          <w:rFonts w:ascii="굴림" w:hint="eastAsia"/>
        </w:rPr>
        <w:t>Хичээлийн</w:t>
      </w:r>
      <w:proofErr w:type="spellEnd"/>
      <w:r>
        <w:rPr>
          <w:rFonts w:ascii="굴림" w:hint="eastAsia"/>
        </w:rPr>
        <w:t xml:space="preserve"> </w:t>
      </w:r>
      <w:proofErr w:type="spellStart"/>
      <w:r>
        <w:rPr>
          <w:rFonts w:ascii="굴림" w:hint="eastAsia"/>
        </w:rPr>
        <w:t>цаг</w:t>
      </w:r>
      <w:proofErr w:type="spellEnd"/>
      <w:r>
        <w:rPr>
          <w:rFonts w:ascii="굴림" w:hint="eastAsia"/>
        </w:rPr>
        <w:t xml:space="preserve"> </w:t>
      </w:r>
      <w:proofErr w:type="spellStart"/>
      <w:r>
        <w:rPr>
          <w:rFonts w:ascii="굴림" w:hint="eastAsia"/>
        </w:rPr>
        <w:t>боллоо</w:t>
      </w:r>
      <w:proofErr w:type="spellEnd"/>
      <w:r>
        <w:rPr>
          <w:rFonts w:ascii="굴림" w:hint="eastAsia"/>
        </w:rPr>
        <w:t>.</w:t>
      </w:r>
    </w:p>
    <w:p w:rsidR="00226354" w:rsidRDefault="00226354" w:rsidP="00226354">
      <w:pPr>
        <w:pStyle w:val="a3"/>
      </w:pPr>
      <w:r>
        <w:rPr>
          <w:rFonts w:ascii="굴림" w:hint="eastAsia"/>
          <w:sz w:val="26"/>
          <w:szCs w:val="26"/>
        </w:rPr>
        <w:t xml:space="preserve">단어 시험을 봅니다. </w:t>
      </w:r>
      <w:r>
        <w:rPr>
          <w:rFonts w:ascii="Times New Roman" w:eastAsia="맑은 고딕" w:hAnsi="Times New Roman" w:cs="맑은 고딕"/>
          <w:lang w:val="mn-MN"/>
        </w:rPr>
        <w:t>Ү</w:t>
      </w:r>
      <w:r>
        <w:rPr>
          <w:rFonts w:ascii="Calibri" w:eastAsiaTheme="minorEastAsia" w:hAnsi="Calibri" w:cs="Calibri" w:hint="eastAsia"/>
        </w:rPr>
        <w:t>гийн</w:t>
      </w:r>
      <w:r>
        <w:rPr>
          <w:rFonts w:ascii="굴림" w:hint="eastAsia"/>
        </w:rPr>
        <w:t xml:space="preserve"> </w:t>
      </w:r>
      <w:proofErr w:type="spellStart"/>
      <w:r>
        <w:rPr>
          <w:rFonts w:ascii="굴림" w:hint="eastAsia"/>
        </w:rPr>
        <w:t>шалгалт</w:t>
      </w:r>
      <w:proofErr w:type="spellEnd"/>
      <w:r>
        <w:rPr>
          <w:rFonts w:ascii="굴림" w:hint="eastAsia"/>
        </w:rPr>
        <w:t xml:space="preserve"> </w:t>
      </w:r>
      <w:proofErr w:type="spellStart"/>
      <w:r>
        <w:rPr>
          <w:rFonts w:ascii="굴림" w:hint="eastAsia"/>
        </w:rPr>
        <w:t>авна</w:t>
      </w:r>
      <w:proofErr w:type="spellEnd"/>
      <w:r>
        <w:rPr>
          <w:rFonts w:ascii="굴림" w:hint="eastAsia"/>
        </w:rPr>
        <w:t>.</w:t>
      </w:r>
    </w:p>
    <w:p w:rsidR="00226354" w:rsidRDefault="00226354" w:rsidP="00226354">
      <w:pPr>
        <w:pStyle w:val="a3"/>
      </w:pPr>
      <w:r>
        <w:rPr>
          <w:rFonts w:ascii="굴림" w:hint="eastAsia"/>
          <w:sz w:val="26"/>
          <w:szCs w:val="26"/>
        </w:rPr>
        <w:t xml:space="preserve">노트(공책)을 펴세요. </w:t>
      </w:r>
      <w:proofErr w:type="spellStart"/>
      <w:r>
        <w:rPr>
          <w:rFonts w:ascii="Apple" w:eastAsia="Apple" w:hAnsi="Apple"/>
          <w:color w:val="202124"/>
        </w:rPr>
        <w:t>дэвтэр</w:t>
      </w:r>
      <w:proofErr w:type="spellEnd"/>
      <w:r>
        <w:rPr>
          <w:rFonts w:ascii="Apple" w:eastAsia="Apple" w:hAnsi="Apple"/>
          <w:color w:val="202124"/>
          <w:lang w:val="mn-MN"/>
        </w:rPr>
        <w:t>э</w:t>
      </w:r>
      <w:r>
        <w:rPr>
          <w:rFonts w:ascii="Apple" w:eastAsiaTheme="minorEastAsia" w:hAnsi="Apple"/>
          <w:color w:val="202124"/>
          <w:lang w:val="mn-MN"/>
        </w:rPr>
        <w:t>э</w:t>
      </w:r>
      <w:r>
        <w:rPr>
          <w:rFonts w:ascii="Apple" w:eastAsia="Apple" w:hAnsi="Apple"/>
          <w:color w:val="202124"/>
        </w:rPr>
        <w:t xml:space="preserve"> (</w:t>
      </w:r>
      <w:proofErr w:type="spellStart"/>
      <w:r>
        <w:rPr>
          <w:rFonts w:ascii="Apple" w:eastAsia="Apple" w:hAnsi="Apple"/>
          <w:color w:val="202124"/>
        </w:rPr>
        <w:t>тэмдэглэлийн</w:t>
      </w:r>
      <w:proofErr w:type="spellEnd"/>
      <w:r>
        <w:rPr>
          <w:rFonts w:ascii="Apple" w:eastAsia="Apple" w:hAnsi="Apple"/>
          <w:color w:val="202124"/>
        </w:rPr>
        <w:t xml:space="preserve"> </w:t>
      </w:r>
      <w:proofErr w:type="spellStart"/>
      <w:r>
        <w:rPr>
          <w:rFonts w:ascii="Apple" w:eastAsia="Apple" w:hAnsi="Apple"/>
          <w:color w:val="202124"/>
        </w:rPr>
        <w:t>дэвтэр</w:t>
      </w:r>
      <w:proofErr w:type="spellEnd"/>
      <w:r>
        <w:rPr>
          <w:rFonts w:ascii="Apple" w:eastAsia="Apple" w:hAnsi="Apple"/>
          <w:color w:val="202124"/>
        </w:rPr>
        <w:t xml:space="preserve">) </w:t>
      </w:r>
      <w:proofErr w:type="spellStart"/>
      <w:r>
        <w:rPr>
          <w:rFonts w:ascii="Apple" w:eastAsia="Apple" w:hAnsi="Apple"/>
          <w:color w:val="202124"/>
        </w:rPr>
        <w:t>нээнэ</w:t>
      </w:r>
      <w:proofErr w:type="spellEnd"/>
      <w:r>
        <w:rPr>
          <w:rFonts w:ascii="Apple" w:eastAsia="Apple" w:hAnsi="Apple"/>
          <w:color w:val="202124"/>
        </w:rPr>
        <w:t xml:space="preserve"> </w:t>
      </w:r>
      <w:proofErr w:type="spellStart"/>
      <w:r>
        <w:rPr>
          <w:rFonts w:ascii="Apple" w:eastAsia="Apple" w:hAnsi="Apple"/>
          <w:color w:val="202124"/>
        </w:rPr>
        <w:t>үү</w:t>
      </w:r>
      <w:proofErr w:type="spellEnd"/>
      <w:r>
        <w:rPr>
          <w:rFonts w:ascii="Apple" w:eastAsia="Apple" w:hAnsi="Apple"/>
          <w:color w:val="202124"/>
        </w:rPr>
        <w:t>.</w:t>
      </w:r>
    </w:p>
    <w:p w:rsidR="00226354" w:rsidRDefault="00226354" w:rsidP="00226354">
      <w:pPr>
        <w:pStyle w:val="a3"/>
        <w:rPr>
          <w:rFonts w:hint="eastAsia"/>
        </w:rPr>
      </w:pPr>
      <w:r>
        <w:rPr>
          <w:rFonts w:ascii="굴림" w:hint="eastAsia"/>
          <w:sz w:val="26"/>
          <w:szCs w:val="26"/>
        </w:rPr>
        <w:t xml:space="preserve">단어 외우세요. </w:t>
      </w:r>
      <w:r>
        <w:rPr>
          <w:rFonts w:ascii="Calibri" w:hAnsi="Calibri" w:cs="Calibri"/>
        </w:rPr>
        <w:t>ү</w:t>
      </w:r>
      <w:r>
        <w:rPr>
          <w:rFonts w:ascii="굴림" w:hint="eastAsia"/>
        </w:rPr>
        <w:t xml:space="preserve">гсийг </w:t>
      </w:r>
      <w:proofErr w:type="spellStart"/>
      <w:r>
        <w:rPr>
          <w:rFonts w:ascii="굴림" w:hint="eastAsia"/>
        </w:rPr>
        <w:t>цээжлэ</w:t>
      </w:r>
      <w:r>
        <w:rPr>
          <w:rFonts w:ascii="굴림" w:hint="eastAsia"/>
        </w:rPr>
        <w:t>эрэй</w:t>
      </w:r>
      <w:proofErr w:type="spellEnd"/>
    </w:p>
    <w:p w:rsidR="00226354" w:rsidRDefault="00226354" w:rsidP="00226354">
      <w:pPr>
        <w:pStyle w:val="a3"/>
      </w:pPr>
      <w:r>
        <w:rPr>
          <w:rFonts w:ascii="굴림" w:hint="eastAsia"/>
          <w:sz w:val="26"/>
          <w:szCs w:val="26"/>
        </w:rPr>
        <w:t>숙제예요.</w:t>
      </w:r>
      <w:ins w:id="4" w:author="cse" w:date="2023-04-19T13:33:00Z">
        <w:r>
          <w:rPr>
            <w:rFonts w:ascii="굴림"/>
            <w:sz w:val="26"/>
            <w:szCs w:val="26"/>
            <w:lang w:val="mn-MN"/>
          </w:rPr>
          <w:t xml:space="preserve"> </w:t>
        </w:r>
      </w:ins>
      <w:proofErr w:type="gramStart"/>
      <w:r w:rsidRPr="00226354">
        <w:rPr>
          <w:rFonts w:ascii="굴림" w:hint="eastAsia"/>
          <w:szCs w:val="26"/>
          <w:rPrChange w:id="5" w:author="cse" w:date="2023-04-19T13:32:00Z">
            <w:rPr>
              <w:rFonts w:ascii="굴림" w:hint="eastAsia"/>
              <w:sz w:val="26"/>
              <w:szCs w:val="26"/>
            </w:rPr>
          </w:rPrChange>
        </w:rPr>
        <w:t>(</w:t>
      </w:r>
      <w:proofErr w:type="spellStart"/>
      <w:proofErr w:type="gramEnd"/>
      <w:ins w:id="6" w:author="cse" w:date="2023-04-19T13:32:00Z">
        <w:r w:rsidRPr="00226354">
          <w:rPr>
            <w:rFonts w:ascii="굴림" w:hint="eastAsia"/>
            <w:szCs w:val="26"/>
            <w:rPrChange w:id="7" w:author="cse" w:date="2023-04-19T13:32:00Z">
              <w:rPr>
                <w:rFonts w:ascii="굴림" w:hint="eastAsia"/>
                <w:sz w:val="26"/>
                <w:szCs w:val="26"/>
              </w:rPr>
            </w:rPrChange>
          </w:rPr>
          <w:t>энэ</w:t>
        </w:r>
        <w:proofErr w:type="spellEnd"/>
        <w:r w:rsidRPr="00226354">
          <w:rPr>
            <w:rFonts w:ascii="굴림" w:hint="eastAsia"/>
            <w:szCs w:val="26"/>
            <w:rPrChange w:id="8" w:author="cse" w:date="2023-04-19T13:32:00Z">
              <w:rPr>
                <w:rFonts w:ascii="굴림" w:hint="eastAsia"/>
                <w:sz w:val="26"/>
                <w:szCs w:val="26"/>
              </w:rPr>
            </w:rPrChange>
          </w:rPr>
          <w:t xml:space="preserve"> </w:t>
        </w:r>
        <w:r w:rsidRPr="00226354">
          <w:rPr>
            <w:rFonts w:ascii="굴림"/>
            <w:szCs w:val="26"/>
            <w:lang w:val="mn-MN"/>
            <w:rPrChange w:id="9" w:author="cse" w:date="2023-04-19T13:32:00Z">
              <w:rPr>
                <w:rFonts w:ascii="굴림"/>
                <w:sz w:val="26"/>
                <w:szCs w:val="26"/>
                <w:lang w:val="mn-MN"/>
              </w:rPr>
            </w:rPrChange>
          </w:rPr>
          <w:t>бол</w:t>
        </w:r>
      </w:ins>
      <w:r w:rsidRPr="00226354">
        <w:rPr>
          <w:rFonts w:ascii="굴림"/>
          <w:szCs w:val="26"/>
          <w:rPrChange w:id="10" w:author="cse" w:date="2023-04-19T13:32:00Z">
            <w:rPr>
              <w:rFonts w:ascii="굴림"/>
              <w:sz w:val="26"/>
              <w:szCs w:val="26"/>
            </w:rPr>
          </w:rPrChange>
        </w:rPr>
        <w:t>)</w:t>
      </w:r>
      <w:r w:rsidRPr="00226354">
        <w:rPr>
          <w:rFonts w:ascii="굴림" w:hint="eastAsia"/>
          <w:sz w:val="14"/>
          <w:rPrChange w:id="11" w:author="cse" w:date="2023-04-19T13:32:00Z">
            <w:rPr>
              <w:rFonts w:ascii="굴림" w:hint="eastAsia"/>
            </w:rPr>
          </w:rPrChange>
        </w:rPr>
        <w:t xml:space="preserve"> </w:t>
      </w:r>
      <w:proofErr w:type="spellStart"/>
      <w:r>
        <w:rPr>
          <w:rFonts w:ascii="굴림" w:hint="eastAsia"/>
        </w:rPr>
        <w:t>гэрийн</w:t>
      </w:r>
      <w:proofErr w:type="spellEnd"/>
      <w:r>
        <w:rPr>
          <w:rFonts w:ascii="굴림" w:hint="eastAsia"/>
        </w:rPr>
        <w:t xml:space="preserve"> </w:t>
      </w:r>
      <w:proofErr w:type="spellStart"/>
      <w:r>
        <w:rPr>
          <w:rFonts w:ascii="굴림" w:hint="eastAsia"/>
        </w:rPr>
        <w:t>даалгавар</w:t>
      </w:r>
      <w:proofErr w:type="spellEnd"/>
      <w:r>
        <w:rPr>
          <w:rFonts w:ascii="굴림" w:hint="eastAsia"/>
        </w:rPr>
        <w:t>.</w:t>
      </w:r>
    </w:p>
    <w:p w:rsidR="00BA5C8A" w:rsidRPr="00226354" w:rsidRDefault="00BA5C8A"/>
    <w:sectPr w:rsidR="00BA5C8A" w:rsidRPr="002263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ple">
    <w:altName w:val="Cambria"/>
    <w:panose1 w:val="00000000000000000000"/>
    <w:charset w:val="0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se">
    <w15:presenceInfo w15:providerId="None" w15:userId="cs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354"/>
    <w:rsid w:val="00226354"/>
    <w:rsid w:val="00BA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99D7"/>
  <w15:chartTrackingRefBased/>
  <w15:docId w15:val="{FC410BB2-C6A3-49ED-BC07-A65D9D27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2635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1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1</cp:revision>
  <dcterms:created xsi:type="dcterms:W3CDTF">2023-04-19T04:26:00Z</dcterms:created>
  <dcterms:modified xsi:type="dcterms:W3CDTF">2023-04-19T04:34:00Z</dcterms:modified>
</cp:coreProperties>
</file>